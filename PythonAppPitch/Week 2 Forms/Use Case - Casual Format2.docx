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14:paraId="592FC8E5" w14:textId="77777777" w:rsidTr="00C86854">
        <w:trPr>
          <w:trHeight w:val="461"/>
        </w:trPr>
        <w:tc>
          <w:tcPr>
            <w:tcW w:w="4815" w:type="dxa"/>
          </w:tcPr>
          <w:p w14:paraId="5EE665B4" w14:textId="0D42069C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0" w:author="xavier caldwell" w:date="2022-04-12T15:14:00Z">
              <w:r w:rsidR="00640158">
                <w:rPr>
                  <w:rFonts w:ascii="Helvetica" w:hAnsi="Helvetica" w:cs="Helvetica"/>
                  <w:sz w:val="16"/>
                  <w:szCs w:val="16"/>
                </w:rPr>
                <w:t>Sort Spreadsheet by Column</w:t>
              </w:r>
            </w:ins>
          </w:p>
        </w:tc>
        <w:tc>
          <w:tcPr>
            <w:tcW w:w="2810" w:type="dxa"/>
            <w:shd w:val="clear" w:color="auto" w:fill="auto"/>
          </w:tcPr>
          <w:p w14:paraId="47D8984F" w14:textId="0CE4938C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5B57FA72" w14:textId="4BA8BA86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ins w:id="1" w:author="xavier caldwell" w:date="2022-04-12T15:15:00Z">
              <w:r w:rsidR="00640158">
                <w:rPr>
                  <w:rFonts w:ascii="Helvetica" w:hAnsi="Helvetica" w:cs="Helvetica"/>
                  <w:sz w:val="16"/>
                  <w:szCs w:val="16"/>
                </w:rPr>
                <w:t>high</w:t>
              </w:r>
            </w:ins>
          </w:p>
        </w:tc>
      </w:tr>
      <w:tr w:rsidR="00C86854" w14:paraId="028D76C3" w14:textId="77777777" w:rsidTr="00C86854">
        <w:trPr>
          <w:trHeight w:val="560"/>
        </w:trPr>
        <w:tc>
          <w:tcPr>
            <w:tcW w:w="10315" w:type="dxa"/>
            <w:gridSpan w:val="4"/>
          </w:tcPr>
          <w:p w14:paraId="193ADF19" w14:textId="353CD37B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2" w:author="xavier caldwell" w:date="2022-04-12T15:15:00Z">
              <w:r w:rsidR="00640158">
                <w:rPr>
                  <w:rFonts w:ascii="Helvetica" w:hAnsi="Helvetica" w:cs="Helvetica"/>
                  <w:sz w:val="16"/>
                  <w:szCs w:val="16"/>
                </w:rPr>
                <w:t>Standard user</w:t>
              </w:r>
            </w:ins>
          </w:p>
        </w:tc>
      </w:tr>
      <w:tr w:rsidR="00C86854" w14:paraId="2BC80B68" w14:textId="77777777" w:rsidTr="00C86854">
        <w:trPr>
          <w:trHeight w:val="1130"/>
        </w:trPr>
        <w:tc>
          <w:tcPr>
            <w:tcW w:w="10315" w:type="dxa"/>
            <w:gridSpan w:val="4"/>
          </w:tcPr>
          <w:p w14:paraId="282D929B" w14:textId="77777777" w:rsidR="00C86854" w:rsidRDefault="00C86854" w:rsidP="00C26FDE">
            <w:pPr>
              <w:autoSpaceDE w:val="0"/>
              <w:autoSpaceDN w:val="0"/>
              <w:adjustRightInd w:val="0"/>
              <w:spacing w:after="80" w:line="240" w:lineRule="auto"/>
              <w:rPr>
                <w:ins w:id="3" w:author="xavier caldwell" w:date="2022-04-12T15:17:00Z"/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  <w:p w14:paraId="0811BE8E" w14:textId="24B9D5EE" w:rsidR="00640158" w:rsidRPr="00DB0487" w:rsidRDefault="00640158" w:rsidP="00C26FDE">
            <w:pPr>
              <w:autoSpaceDE w:val="0"/>
              <w:autoSpaceDN w:val="0"/>
              <w:adjustRightInd w:val="0"/>
              <w:spacing w:after="80" w:line="240" w:lineRule="auto"/>
            </w:pPr>
            <w:ins w:id="4" w:author="xavier caldwell" w:date="2022-04-12T15:17:00Z">
              <w:r>
                <w:t>User wants to sort spreadsheet(s) by a certain value</w:t>
              </w:r>
            </w:ins>
          </w:p>
        </w:tc>
      </w:tr>
      <w:tr w:rsidR="00C86854" w14:paraId="09E58814" w14:textId="77777777" w:rsidTr="00C86854">
        <w:trPr>
          <w:trHeight w:val="701"/>
        </w:trPr>
        <w:tc>
          <w:tcPr>
            <w:tcW w:w="10315" w:type="dxa"/>
            <w:gridSpan w:val="4"/>
          </w:tcPr>
          <w:p w14:paraId="346A59A2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6EFD63AB" w14:textId="48DAD227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5" w:author="xavier caldwell" w:date="2022-04-12T15:16:00Z">
              <w:r w:rsidR="00640158">
                <w:rPr>
                  <w:rFonts w:ascii="Helvetica" w:hAnsi="Helvetica" w:cs="Helvetica"/>
                  <w:sz w:val="16"/>
                  <w:szCs w:val="16"/>
                </w:rPr>
                <w:sym w:font="Wingdings" w:char="F0FE"/>
              </w:r>
            </w:ins>
            <w:del w:id="6" w:author="xavier caldwell" w:date="2022-04-12T15:16:00Z">
              <w:r w:rsidR="00990711" w:rsidDel="00640158">
                <w:rPr>
                  <w:rFonts w:ascii="Helvetica" w:hAnsi="Helvetica" w:cs="Helvetica"/>
                  <w:sz w:val="16"/>
                  <w:szCs w:val="16"/>
                </w:rPr>
                <w:sym w:font="Wingdings" w:char="F0A8"/>
              </w:r>
            </w:del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5B447BE7" w14:textId="77777777" w:rsidTr="00C86854">
        <w:trPr>
          <w:trHeight w:val="1212"/>
        </w:trPr>
        <w:tc>
          <w:tcPr>
            <w:tcW w:w="10315" w:type="dxa"/>
            <w:gridSpan w:val="4"/>
          </w:tcPr>
          <w:p w14:paraId="45A2272E" w14:textId="775E0053" w:rsid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7" w:author="xavier caldwell" w:date="2022-04-12T15:17:00Z"/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6C3F5CF2" w14:textId="4692D1C2" w:rsidR="00640158" w:rsidRPr="00DB0487" w:rsidRDefault="00640158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ins w:id="8" w:author="xavier caldwell" w:date="2022-04-12T15:17:00Z">
              <w:r>
                <w:rPr>
                  <w:rFonts w:ascii="Helvetica" w:hAnsi="Helvetica" w:cs="Helvetica"/>
                  <w:b/>
                  <w:sz w:val="16"/>
                  <w:szCs w:val="16"/>
                </w:rPr>
                <w:t>User must have a spreadsheet with which to work with</w:t>
              </w:r>
            </w:ins>
            <w:ins w:id="9" w:author="xavier caldwell" w:date="2022-04-12T15:25:00Z">
              <w:r w:rsidR="00151A0F">
                <w:rPr>
                  <w:rFonts w:ascii="Helvetica" w:hAnsi="Helvetica" w:cs="Helvetica"/>
                  <w:b/>
                  <w:sz w:val="16"/>
                  <w:szCs w:val="16"/>
                </w:rPr>
                <w:t>, knowledge of how to utilize the web</w:t>
              </w:r>
            </w:ins>
            <w:ins w:id="10" w:author="xavier caldwell" w:date="2022-04-15T13:59:00Z">
              <w:r w:rsidR="00733C3E">
                <w:rPr>
                  <w:rFonts w:ascii="Helvetica" w:hAnsi="Helvetica" w:cs="Helvetica"/>
                  <w:b/>
                  <w:sz w:val="16"/>
                  <w:szCs w:val="16"/>
                </w:rPr>
                <w:t xml:space="preserve"> and the UI</w:t>
              </w:r>
            </w:ins>
          </w:p>
          <w:p w14:paraId="78C5E739" w14:textId="77777777" w:rsidR="00C86854" w:rsidRPr="00DB0487" w:rsidRDefault="00C86854" w:rsidP="00BA19C5">
            <w:pPr>
              <w:spacing w:after="80"/>
            </w:pPr>
          </w:p>
        </w:tc>
      </w:tr>
      <w:tr w:rsidR="00C86854" w14:paraId="2BCC0B6A" w14:textId="77777777" w:rsidTr="00C86854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6D52330B" w14:textId="77777777" w:rsidR="00C86854" w:rsidRP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057D1CF1" w14:textId="613EC0FE" w:rsidR="00C86854" w:rsidRPr="00DB0487" w:rsidRDefault="00151A0F" w:rsidP="00C86854">
            <w:pPr>
              <w:autoSpaceDE w:val="0"/>
              <w:autoSpaceDN w:val="0"/>
              <w:adjustRightInd w:val="0"/>
              <w:spacing w:after="80" w:line="240" w:lineRule="auto"/>
            </w:pPr>
            <w:ins w:id="11" w:author="xavier caldwell" w:date="2022-04-12T15:26:00Z">
              <w:r>
                <w:t xml:space="preserve">Standard user (ex. Office worker) wants to </w:t>
              </w:r>
            </w:ins>
            <w:ins w:id="12" w:author="xavier caldwell" w:date="2022-04-15T13:59:00Z">
              <w:r w:rsidR="00733C3E">
                <w:t>filter</w:t>
              </w:r>
            </w:ins>
            <w:ins w:id="13" w:author="xavier caldwell" w:date="2022-04-12T15:26:00Z">
              <w:r>
                <w:t xml:space="preserve"> their spreadsheet</w:t>
              </w:r>
            </w:ins>
            <w:ins w:id="14" w:author="xavier caldwell" w:date="2022-04-15T14:00:00Z">
              <w:r w:rsidR="00733C3E">
                <w:t>s</w:t>
              </w:r>
            </w:ins>
            <w:ins w:id="15" w:author="xavier caldwell" w:date="2022-04-12T15:26:00Z">
              <w:r>
                <w:t xml:space="preserve"> quickly by </w:t>
              </w:r>
            </w:ins>
            <w:ins w:id="16" w:author="xavier caldwell" w:date="2022-04-15T14:00:00Z">
              <w:r w:rsidR="00733C3E">
                <w:t xml:space="preserve">income </w:t>
              </w:r>
              <w:proofErr w:type="gramStart"/>
              <w:r w:rsidR="00733C3E">
                <w:t>in order to</w:t>
              </w:r>
              <w:proofErr w:type="gramEnd"/>
              <w:r w:rsidR="00733C3E">
                <w:t xml:space="preserve"> see who is in the highest tax bracket at their company. They would like to use this information to find out how much taxes they </w:t>
              </w:r>
              <w:proofErr w:type="gramStart"/>
              <w:r w:rsidR="00733C3E">
                <w:t>owe, and</w:t>
              </w:r>
              <w:proofErr w:type="gramEnd"/>
              <w:r w:rsidR="00733C3E">
                <w:t xml:space="preserve"> deduct an appropriate amount from their paychecks</w:t>
              </w:r>
            </w:ins>
            <w:ins w:id="17" w:author="xavier caldwell" w:date="2022-04-12T15:26:00Z">
              <w:r>
                <w:t xml:space="preserve">. They </w:t>
              </w:r>
            </w:ins>
            <w:ins w:id="18" w:author="xavier caldwell" w:date="2022-04-12T15:27:00Z">
              <w:r>
                <w:t xml:space="preserve">first upload their file through the site’s upload </w:t>
              </w:r>
              <w:proofErr w:type="gramStart"/>
              <w:r>
                <w:t>button, and</w:t>
              </w:r>
              <w:proofErr w:type="gramEnd"/>
              <w:r>
                <w:t xml:space="preserve"> go to edit it. They first filter by employees </w:t>
              </w:r>
            </w:ins>
            <w:ins w:id="19" w:author="xavier caldwell" w:date="2022-04-15T14:00:00Z">
              <w:r w:rsidR="00733C3E">
                <w:t>via tax bracket</w:t>
              </w:r>
            </w:ins>
            <w:ins w:id="20" w:author="xavier caldwell" w:date="2022-04-15T14:01:00Z">
              <w:r w:rsidR="00733C3E">
                <w:t xml:space="preserve">/income </w:t>
              </w:r>
            </w:ins>
            <w:ins w:id="21" w:author="xavier caldwell" w:date="2022-04-12T15:28:00Z">
              <w:r>
                <w:t>using the “selection” dropdown</w:t>
              </w:r>
            </w:ins>
            <w:ins w:id="22" w:author="xavier caldwell" w:date="2022-04-12T15:27:00Z">
              <w:r>
                <w:t xml:space="preserve">, and then </w:t>
              </w:r>
            </w:ins>
            <w:ins w:id="23" w:author="xavier caldwell" w:date="2022-04-12T15:28:00Z">
              <w:r>
                <w:t>choose</w:t>
              </w:r>
            </w:ins>
            <w:ins w:id="24" w:author="xavier caldwell" w:date="2022-04-15T14:01:00Z">
              <w:r w:rsidR="00733C3E">
                <w:t xml:space="preserve"> income</w:t>
              </w:r>
            </w:ins>
            <w:ins w:id="25" w:author="xavier caldwell" w:date="2022-04-12T15:28:00Z">
              <w:r>
                <w:t xml:space="preserve">, and </w:t>
              </w:r>
            </w:ins>
            <w:ins w:id="26" w:author="xavier caldwell" w:date="2022-04-15T14:01:00Z">
              <w:r w:rsidR="00733C3E">
                <w:t>then filter</w:t>
              </w:r>
            </w:ins>
            <w:ins w:id="27" w:author="xavier caldwell" w:date="2022-04-12T15:28:00Z">
              <w:r>
                <w:t xml:space="preserve"> </w:t>
              </w:r>
            </w:ins>
            <w:ins w:id="28" w:author="xavier caldwell" w:date="2022-04-15T14:01:00Z">
              <w:r w:rsidR="00733C3E">
                <w:t>via the filter button</w:t>
              </w:r>
            </w:ins>
            <w:ins w:id="29" w:author="xavier caldwell" w:date="2022-04-15T14:02:00Z">
              <w:r w:rsidR="00733C3E">
                <w:t xml:space="preserve"> and by applying a lambda to set the amount they want to filter for</w:t>
              </w:r>
            </w:ins>
            <w:ins w:id="30" w:author="xavier caldwell" w:date="2022-04-12T15:28:00Z">
              <w:r>
                <w:t xml:space="preserve">. </w:t>
              </w:r>
            </w:ins>
            <w:ins w:id="31" w:author="xavier caldwell" w:date="2022-04-12T15:29:00Z">
              <w:r>
                <w:t xml:space="preserve">They then </w:t>
              </w:r>
              <w:proofErr w:type="gramStart"/>
              <w:r>
                <w:t>are able to</w:t>
              </w:r>
              <w:proofErr w:type="gramEnd"/>
              <w:r>
                <w:t xml:space="preserve"> download their newly </w:t>
              </w:r>
            </w:ins>
            <w:ins w:id="32" w:author="xavier caldwell" w:date="2022-04-15T14:01:00Z">
              <w:r w:rsidR="00733C3E">
                <w:t>created</w:t>
              </w:r>
            </w:ins>
            <w:ins w:id="33" w:author="xavier caldwell" w:date="2022-04-12T15:29:00Z">
              <w:r>
                <w:t xml:space="preserve"> spreadsheet </w:t>
              </w:r>
            </w:ins>
            <w:ins w:id="34" w:author="xavier caldwell" w:date="2022-04-15T14:01:00Z">
              <w:r w:rsidR="00733C3E">
                <w:t>that sho</w:t>
              </w:r>
            </w:ins>
            <w:ins w:id="35" w:author="xavier caldwell" w:date="2022-04-15T14:02:00Z">
              <w:r w:rsidR="00733C3E">
                <w:t>uld only contain workers who make a certain amount of money or higher</w:t>
              </w:r>
            </w:ins>
          </w:p>
        </w:tc>
      </w:tr>
      <w:tr w:rsidR="00C86854" w14:paraId="68D7CBAA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4DDEAE62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72D4CD60" w14:textId="05BF0E4A" w:rsidR="00C86854" w:rsidRDefault="00151A0F" w:rsidP="00C86854">
            <w:pPr>
              <w:spacing w:after="80"/>
            </w:pPr>
            <w:ins w:id="36" w:author="xavier caldwell" w:date="2022-04-12T15:30:00Z">
              <w:r>
                <w:t xml:space="preserve">All quick “housekeeping” tasks are taken care </w:t>
              </w:r>
              <w:proofErr w:type="gramStart"/>
              <w:r>
                <w:t>of</w:t>
              </w:r>
              <w:proofErr w:type="gramEnd"/>
              <w:r w:rsidR="004064A8">
                <w:t xml:space="preserve"> </w:t>
              </w:r>
            </w:ins>
            <w:ins w:id="37" w:author="xavier caldwell" w:date="2022-04-15T14:02:00Z">
              <w:r w:rsidR="00733C3E">
                <w:t>and the resulting spreadsheet i</w:t>
              </w:r>
            </w:ins>
            <w:ins w:id="38" w:author="xavier caldwell" w:date="2022-04-15T14:03:00Z">
              <w:r w:rsidR="00733C3E">
                <w:t>s accurate</w:t>
              </w:r>
            </w:ins>
          </w:p>
        </w:tc>
      </w:tr>
      <w:tr w:rsidR="00C86854" w14:paraId="08878B97" w14:textId="77777777" w:rsidTr="00C86854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39AD3943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457A8686" w14:textId="4B4DAF41" w:rsidR="00C86854" w:rsidRDefault="004064A8" w:rsidP="00C86854">
            <w:pPr>
              <w:spacing w:after="80"/>
            </w:pPr>
            <w:ins w:id="39" w:author="xavier caldwell" w:date="2022-04-12T15:30:00Z">
              <w:r>
                <w:t xml:space="preserve">Extremely niche </w:t>
              </w:r>
            </w:ins>
            <w:ins w:id="40" w:author="xavier caldwell" w:date="2022-04-12T15:31:00Z">
              <w:r>
                <w:t xml:space="preserve">functions </w:t>
              </w:r>
            </w:ins>
            <w:ins w:id="41" w:author="xavier caldwell" w:date="2022-04-12T15:30:00Z">
              <w:r>
                <w:t xml:space="preserve">or selections that don’t match any patterns </w:t>
              </w:r>
            </w:ins>
            <w:proofErr w:type="gramStart"/>
            <w:ins w:id="42" w:author="xavier caldwell" w:date="2022-04-12T15:31:00Z">
              <w:r>
                <w:t>wont</w:t>
              </w:r>
              <w:proofErr w:type="gramEnd"/>
              <w:r>
                <w:t xml:space="preserve"> be easily completable, if at all. </w:t>
              </w:r>
            </w:ins>
          </w:p>
        </w:tc>
      </w:tr>
    </w:tbl>
    <w:p w14:paraId="5302C937" w14:textId="77777777" w:rsidR="008942E0" w:rsidRDefault="00AF27A2"/>
    <w:sectPr w:rsidR="00894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A5B1" w14:textId="77777777" w:rsidR="00AF27A2" w:rsidRDefault="00AF27A2" w:rsidP="00C86854">
      <w:pPr>
        <w:spacing w:after="0" w:line="240" w:lineRule="auto"/>
      </w:pPr>
      <w:r>
        <w:separator/>
      </w:r>
    </w:p>
  </w:endnote>
  <w:endnote w:type="continuationSeparator" w:id="0">
    <w:p w14:paraId="180DB134" w14:textId="77777777" w:rsidR="00AF27A2" w:rsidRDefault="00AF27A2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877B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8FF1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75EF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ECB9" w14:textId="77777777" w:rsidR="00AF27A2" w:rsidRDefault="00AF27A2" w:rsidP="00C86854">
      <w:pPr>
        <w:spacing w:after="0" w:line="240" w:lineRule="auto"/>
      </w:pPr>
      <w:r>
        <w:separator/>
      </w:r>
    </w:p>
  </w:footnote>
  <w:footnote w:type="continuationSeparator" w:id="0">
    <w:p w14:paraId="33667A6B" w14:textId="77777777" w:rsidR="00AF27A2" w:rsidRDefault="00AF27A2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28FF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9BC0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43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423DF09D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492A" w14:textId="77777777" w:rsidR="00AA4BFE" w:rsidRDefault="00AA4BF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ldwell">
    <w15:presenceInfo w15:providerId="Windows Live" w15:userId="135e3fd7bbc9e6dc"/>
  </w15:person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854"/>
    <w:rsid w:val="00042F59"/>
    <w:rsid w:val="00096309"/>
    <w:rsid w:val="000B0BF0"/>
    <w:rsid w:val="00102CA7"/>
    <w:rsid w:val="00151A0F"/>
    <w:rsid w:val="002474AE"/>
    <w:rsid w:val="00347C96"/>
    <w:rsid w:val="003750D3"/>
    <w:rsid w:val="004064A8"/>
    <w:rsid w:val="00464AFF"/>
    <w:rsid w:val="00640158"/>
    <w:rsid w:val="00733C3E"/>
    <w:rsid w:val="007444C7"/>
    <w:rsid w:val="007A5582"/>
    <w:rsid w:val="00933646"/>
    <w:rsid w:val="00990711"/>
    <w:rsid w:val="009F14B5"/>
    <w:rsid w:val="00A72EB5"/>
    <w:rsid w:val="00A74F89"/>
    <w:rsid w:val="00AA4BFE"/>
    <w:rsid w:val="00AE3134"/>
    <w:rsid w:val="00AF27A2"/>
    <w:rsid w:val="00B03118"/>
    <w:rsid w:val="00B0552B"/>
    <w:rsid w:val="00B653D3"/>
    <w:rsid w:val="00BA19C5"/>
    <w:rsid w:val="00C26FDE"/>
    <w:rsid w:val="00C86854"/>
    <w:rsid w:val="00F84F8F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398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xavier caldwell</cp:lastModifiedBy>
  <cp:revision>7</cp:revision>
  <dcterms:created xsi:type="dcterms:W3CDTF">2014-07-22T21:05:00Z</dcterms:created>
  <dcterms:modified xsi:type="dcterms:W3CDTF">2022-04-15T20:03:00Z</dcterms:modified>
</cp:coreProperties>
</file>
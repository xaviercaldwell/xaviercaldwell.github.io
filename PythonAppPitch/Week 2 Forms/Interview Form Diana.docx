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644154" w14:paraId="578A4786" w14:textId="77777777" w:rsidTr="000033BF">
        <w:tc>
          <w:tcPr>
            <w:tcW w:w="4788" w:type="dxa"/>
          </w:tcPr>
          <w:p w14:paraId="641894ED" w14:textId="22EAF4DA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Person Interviewed:</w:t>
            </w:r>
            <w:ins w:id="0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" w:author="xavier caldwell" w:date="2022-04-15T13:33:00Z">
              <w:r w:rsidR="0047012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Diana </w:t>
              </w:r>
            </w:ins>
            <w:proofErr w:type="spellStart"/>
            <w:ins w:id="2" w:author="xavier caldwell" w:date="2022-04-15T13:34:00Z">
              <w:r w:rsidR="0047012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Mateos</w:t>
              </w:r>
            </w:ins>
            <w:proofErr w:type="spellEnd"/>
          </w:p>
        </w:tc>
        <w:tc>
          <w:tcPr>
            <w:tcW w:w="4788" w:type="dxa"/>
          </w:tcPr>
          <w:p w14:paraId="1E16460E" w14:textId="0210726E" w:rsidR="00644154" w:rsidRDefault="00644154" w:rsidP="000033B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 xml:space="preserve">Interviewer: </w:t>
            </w:r>
            <w:ins w:id="3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Xavier Caldwell</w:t>
              </w:r>
            </w:ins>
          </w:p>
        </w:tc>
      </w:tr>
      <w:tr w:rsidR="00644154" w14:paraId="48E313A4" w14:textId="77777777" w:rsidTr="000033BF">
        <w:tc>
          <w:tcPr>
            <w:tcW w:w="9576" w:type="dxa"/>
            <w:gridSpan w:val="2"/>
          </w:tcPr>
          <w:p w14:paraId="6EE6C19C" w14:textId="29E95F20" w:rsidR="00644154" w:rsidRPr="00FF2906" w:rsidRDefault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Purpose of Interview:</w:t>
            </w:r>
            <w:ins w:id="4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Get a feel for the perceived utility and expectations for </w:t>
              </w:r>
              <w:proofErr w:type="spellStart"/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PySoftExcel</w:t>
              </w:r>
            </w:ins>
            <w:proofErr w:type="spellEnd"/>
          </w:p>
          <w:p w14:paraId="259E6706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31451B8B" w14:textId="77777777" w:rsidTr="000033BF">
        <w:tc>
          <w:tcPr>
            <w:tcW w:w="9576" w:type="dxa"/>
            <w:gridSpan w:val="2"/>
          </w:tcPr>
          <w:p w14:paraId="4A7558D6" w14:textId="4F19D695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Summary of Interview:</w:t>
            </w:r>
            <w:ins w:id="5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The interviewer will ask the interviewee if this app is </w:t>
              </w:r>
            </w:ins>
            <w:ins w:id="6" w:author="xavier caldwell" w:date="2022-04-12T17:14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generally</w:t>
              </w:r>
            </w:ins>
            <w:ins w:id="7" w:author="xavier caldwell" w:date="2022-04-12T17:15:00Z"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useful, and that if it comes to fruition, what features are useful to </w:t>
              </w:r>
              <w:proofErr w:type="gramStart"/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include</w:t>
              </w:r>
              <w:proofErr w:type="gramEnd"/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and</w:t>
              </w:r>
            </w:ins>
            <w:ins w:id="8" w:author="xavier caldwell" w:date="2022-04-12T17:19:00Z"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9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which are more important</w:t>
              </w:r>
            </w:ins>
          </w:p>
          <w:p w14:paraId="12DDF6EA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8563B6F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F32F5A7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106E9D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264A0871" w14:textId="77777777" w:rsidTr="000033BF">
        <w:tc>
          <w:tcPr>
            <w:tcW w:w="9576" w:type="dxa"/>
            <w:gridSpan w:val="2"/>
          </w:tcPr>
          <w:p w14:paraId="60CCA097" w14:textId="03AF97D0" w:rsidR="00A05772" w:rsidDel="00A05772" w:rsidRDefault="00644154" w:rsidP="00644154">
            <w:pPr>
              <w:autoSpaceDE w:val="0"/>
              <w:autoSpaceDN w:val="0"/>
              <w:adjustRightInd w:val="0"/>
              <w:rPr>
                <w:del w:id="10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Open Items:</w:t>
            </w:r>
            <w:ins w:id="11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2" w:author="xavier caldwell" w:date="2022-04-12T17:21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Opinion on utility, </w:t>
              </w:r>
            </w:ins>
            <w:ins w:id="13" w:author="xavier caldwell" w:date="2022-04-12T17:22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which features are important, which features to prioritize, collaborative space opinions,</w:t>
              </w:r>
            </w:ins>
            <w:ins w:id="14" w:author="xavier caldwell" w:date="2022-04-12T17:24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Opinions on a possible</w:t>
              </w:r>
            </w:ins>
            <w:ins w:id="15" w:author="xavier caldwell" w:date="2022-04-12T17:22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6" w:author="xavier caldwell" w:date="2022-04-12T17:23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Share feature</w:t>
              </w:r>
            </w:ins>
            <w:ins w:id="17" w:author="xavier caldwell" w:date="2022-04-12T17:27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. </w:t>
              </w:r>
            </w:ins>
            <w:ins w:id="18" w:author="xavier caldwell" w:date="2022-04-12T17:28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Opinion of what defines a friendly interface</w:t>
              </w:r>
            </w:ins>
          </w:p>
          <w:p w14:paraId="4FBCD984" w14:textId="77777777" w:rsidR="00644154" w:rsidDel="00A05772" w:rsidRDefault="00644154" w:rsidP="00644154">
            <w:pPr>
              <w:autoSpaceDE w:val="0"/>
              <w:autoSpaceDN w:val="0"/>
              <w:adjustRightInd w:val="0"/>
              <w:rPr>
                <w:del w:id="19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1AF183AF" w14:textId="77777777" w:rsidR="00644154" w:rsidDel="00A05772" w:rsidRDefault="00644154" w:rsidP="00644154">
            <w:pPr>
              <w:autoSpaceDE w:val="0"/>
              <w:autoSpaceDN w:val="0"/>
              <w:adjustRightInd w:val="0"/>
              <w:rPr>
                <w:del w:id="20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E55852D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1E2D674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2FAF6BAC" w14:textId="77777777" w:rsidTr="000033BF">
        <w:tc>
          <w:tcPr>
            <w:tcW w:w="9576" w:type="dxa"/>
            <w:gridSpan w:val="2"/>
          </w:tcPr>
          <w:p w14:paraId="0132AAE6" w14:textId="5FDDA6FD" w:rsidR="00644154" w:rsidDel="00F21749" w:rsidRDefault="00644154" w:rsidP="00F21749">
            <w:pPr>
              <w:rPr>
                <w:del w:id="21" w:author="xavier caldwell" w:date="2022-04-13T09:37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Detailed Notes:</w:t>
            </w:r>
            <w:ins w:id="22" w:author="xavier caldwell" w:date="2022-04-12T17:25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</w:p>
          <w:p w14:paraId="555C0F93" w14:textId="47CE682C" w:rsidR="00F21749" w:rsidRDefault="00F21749" w:rsidP="00F21749">
            <w:pPr>
              <w:rPr>
                <w:ins w:id="23" w:author="xavier caldwell" w:date="2022-04-13T09:37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47F3DCB" w14:textId="3C4613DE" w:rsidR="00F21749" w:rsidRDefault="00F21749" w:rsidP="00F21749">
            <w:pPr>
              <w:rPr>
                <w:ins w:id="24" w:author="xavier caldwell" w:date="2022-04-13T09:3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5" w:author="xavier caldwell" w:date="2022-04-13T09:37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Uses excel </w:t>
              </w:r>
            </w:ins>
            <w:ins w:id="26" w:author="xavier caldwell" w:date="2022-04-15T13:36:00Z">
              <w:r w:rsidR="0047012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once a day</w:t>
              </w:r>
            </w:ins>
          </w:p>
          <w:p w14:paraId="1F1F76B5" w14:textId="08C06ED5" w:rsidR="00494936" w:rsidRDefault="00494936" w:rsidP="00F21749">
            <w:pPr>
              <w:rPr>
                <w:ins w:id="27" w:author="xavier caldwell" w:date="2022-04-13T09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8" w:author="xavier caldwell" w:date="2022-04-13T09:38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Sees lots of use for the app</w:t>
              </w:r>
            </w:ins>
            <w:ins w:id="29" w:author="xavier caldwell" w:date="2022-04-13T09:39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, even </w:t>
              </w:r>
            </w:ins>
            <w:ins w:id="30" w:author="xavier caldwell" w:date="2022-04-15T13:38:00Z">
              <w:r w:rsidR="00A205AA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if not using it personally, filter sounds amazing</w:t>
              </w:r>
            </w:ins>
          </w:p>
          <w:p w14:paraId="3B71A8D0" w14:textId="3F997CA6" w:rsidR="00494936" w:rsidRDefault="00494936" w:rsidP="00F21749">
            <w:pPr>
              <w:rPr>
                <w:ins w:id="31" w:author="xavier caldwell" w:date="2022-04-13T09:43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2" w:author="xavier caldwell" w:date="2022-04-13T09:40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Share feature sounds </w:t>
              </w:r>
            </w:ins>
            <w:ins w:id="33" w:author="xavier caldwell" w:date="2022-04-15T13:41:00Z">
              <w:r w:rsidR="00A205AA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good</w:t>
              </w:r>
            </w:ins>
          </w:p>
          <w:p w14:paraId="77DD3753" w14:textId="7A75CCA2" w:rsidR="00413496" w:rsidRDefault="00494936" w:rsidP="00413496">
            <w:pPr>
              <w:rPr>
                <w:ins w:id="34" w:author="xavier caldwell" w:date="2022-04-13T09:46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5" w:author="xavier caldwell" w:date="2022-04-13T09:43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Collaborative space feature sounds amazing </w:t>
              </w:r>
            </w:ins>
          </w:p>
          <w:p w14:paraId="0B96B51D" w14:textId="0D3053B2" w:rsidR="00413496" w:rsidRDefault="00413496" w:rsidP="00413496">
            <w:pPr>
              <w:rPr>
                <w:ins w:id="36" w:author="xavier caldwell" w:date="2022-04-13T09:46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7" w:author="xavier caldwell" w:date="2022-04-13T09:46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Buttons and functions should all be color associat</w:t>
              </w:r>
            </w:ins>
            <w:ins w:id="38" w:author="xavier caldwell" w:date="2022-04-13T09:47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ed. </w:t>
              </w:r>
            </w:ins>
          </w:p>
          <w:p w14:paraId="0A971E42" w14:textId="77777777" w:rsidR="00413496" w:rsidRDefault="00413496">
            <w:pPr>
              <w:rPr>
                <w:ins w:id="39" w:author="xavier caldwell" w:date="2022-04-13T09:37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03452774" w14:textId="5551B3E6" w:rsidR="002152A2" w:rsidDel="002152A2" w:rsidRDefault="002152A2">
            <w:pPr>
              <w:rPr>
                <w:del w:id="40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B54ACA4" w14:textId="23E324AF" w:rsidR="00644154" w:rsidDel="002152A2" w:rsidRDefault="00644154">
            <w:pPr>
              <w:rPr>
                <w:del w:id="41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A6FCB55" w14:textId="5C031C2C" w:rsidR="00644154" w:rsidDel="002152A2" w:rsidRDefault="00644154">
            <w:pPr>
              <w:rPr>
                <w:del w:id="42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DD86377" w14:textId="7E5CB293" w:rsidR="00644154" w:rsidDel="002152A2" w:rsidRDefault="00644154">
            <w:pPr>
              <w:rPr>
                <w:del w:id="43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16CBDD2" w14:textId="453BB580" w:rsidR="00644154" w:rsidDel="002152A2" w:rsidRDefault="00644154">
            <w:pPr>
              <w:rPr>
                <w:del w:id="44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3BB0937" w14:textId="1EAED255" w:rsidR="00644154" w:rsidDel="002152A2" w:rsidRDefault="00644154">
            <w:pPr>
              <w:rPr>
                <w:del w:id="45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95D5A59" w14:textId="33C7D0C2" w:rsidR="00644154" w:rsidDel="002152A2" w:rsidRDefault="00644154">
            <w:pPr>
              <w:rPr>
                <w:del w:id="46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1D5FDA3B" w14:textId="13A08011" w:rsidR="00644154" w:rsidDel="002152A2" w:rsidRDefault="00644154">
            <w:pPr>
              <w:rPr>
                <w:del w:id="47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0143D15E" w14:textId="0F5DBAA2" w:rsidR="00644154" w:rsidDel="002152A2" w:rsidRDefault="00644154">
            <w:pPr>
              <w:rPr>
                <w:del w:id="48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1C3C503" w14:textId="19CDA402" w:rsidR="00644154" w:rsidDel="002152A2" w:rsidRDefault="00644154">
            <w:pPr>
              <w:rPr>
                <w:del w:id="49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E69D0F7" w14:textId="01199B53" w:rsidR="00644154" w:rsidDel="002152A2" w:rsidRDefault="00644154">
            <w:pPr>
              <w:rPr>
                <w:del w:id="50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C828701" w14:textId="4E687447" w:rsidR="00644154" w:rsidDel="002152A2" w:rsidRDefault="00644154">
            <w:pPr>
              <w:rPr>
                <w:del w:id="51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6822FEA" w14:textId="3A6F6E0C" w:rsidR="00644154" w:rsidDel="00F21749" w:rsidRDefault="00644154">
            <w:pPr>
              <w:rPr>
                <w:del w:id="52" w:author="xavier caldwell" w:date="2022-04-13T09:37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B751C45" w14:textId="77777777" w:rsidR="00644154" w:rsidRDefault="00644154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6CA4AF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9AC00DC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6A9EB2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7925E125" w14:textId="77777777" w:rsidTr="000033BF">
        <w:tc>
          <w:tcPr>
            <w:tcW w:w="9576" w:type="dxa"/>
            <w:gridSpan w:val="2"/>
          </w:tcPr>
          <w:p w14:paraId="77C26EE9" w14:textId="650E1854" w:rsidR="00644154" w:rsidRPr="000033BF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033BF"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Interview Notes Approved by: </w:t>
            </w:r>
            <w:proofErr w:type="spellStart"/>
            <w:ins w:id="53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sz w:val="20"/>
                  <w:szCs w:val="24"/>
                </w:rPr>
                <w:t>Yo</w:t>
              </w:r>
              <w:proofErr w:type="spellEnd"/>
              <w:r w:rsidR="007558F7">
                <w:rPr>
                  <w:rFonts w:ascii="Arial Unicode MS" w:eastAsia="Arial Unicode MS" w:hAnsi="Arial Unicode MS" w:cs="Arial Unicode MS"/>
                  <w:sz w:val="20"/>
                  <w:szCs w:val="24"/>
                </w:rPr>
                <w:t xml:space="preserve"> Mama</w:t>
              </w:r>
            </w:ins>
          </w:p>
        </w:tc>
      </w:tr>
    </w:tbl>
    <w:p w14:paraId="3D3B3610" w14:textId="77777777" w:rsidR="00FF2906" w:rsidRPr="00FF2906" w:rsidRDefault="00FF2906" w:rsidP="000033BF">
      <w:pPr>
        <w:jc w:val="center"/>
        <w:rPr>
          <w:rFonts w:ascii="Arial Unicode MS" w:eastAsia="Arial Unicode MS" w:hAnsi="Arial Unicode MS" w:cs="Arial Unicode MS"/>
          <w:szCs w:val="24"/>
          <w:u w:val="single"/>
        </w:rPr>
      </w:pPr>
    </w:p>
    <w:sectPr w:rsidR="00FF2906" w:rsidRPr="00FF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avier caldwell">
    <w15:presenceInfo w15:providerId="Windows Live" w15:userId="135e3fd7bbc9e6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06"/>
    <w:rsid w:val="000033BF"/>
    <w:rsid w:val="002152A2"/>
    <w:rsid w:val="002474AE"/>
    <w:rsid w:val="002B54BD"/>
    <w:rsid w:val="003750D3"/>
    <w:rsid w:val="00413496"/>
    <w:rsid w:val="00470124"/>
    <w:rsid w:val="00494936"/>
    <w:rsid w:val="00644154"/>
    <w:rsid w:val="00651F3B"/>
    <w:rsid w:val="006F21BA"/>
    <w:rsid w:val="007558F7"/>
    <w:rsid w:val="00933646"/>
    <w:rsid w:val="00946D64"/>
    <w:rsid w:val="009616FD"/>
    <w:rsid w:val="00A05772"/>
    <w:rsid w:val="00A0667F"/>
    <w:rsid w:val="00A205AA"/>
    <w:rsid w:val="00AB7A97"/>
    <w:rsid w:val="00BE603F"/>
    <w:rsid w:val="00F21749"/>
    <w:rsid w:val="00F84F8F"/>
    <w:rsid w:val="00FC7864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B269"/>
  <w15:docId w15:val="{CAD7D31B-C19F-4E62-912A-0BC890C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xavier caldwell</cp:lastModifiedBy>
  <cp:revision>5</cp:revision>
  <dcterms:created xsi:type="dcterms:W3CDTF">2022-04-13T15:33:00Z</dcterms:created>
  <dcterms:modified xsi:type="dcterms:W3CDTF">2022-04-15T19:44:00Z</dcterms:modified>
</cp:coreProperties>
</file>
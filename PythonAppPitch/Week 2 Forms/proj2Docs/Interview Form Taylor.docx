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6"/>
        <w:gridCol w:w="4674"/>
      </w:tblGrid>
      <w:tr w:rsidR="00644154" w14:paraId="578A4786" w14:textId="77777777" w:rsidTr="000033BF">
        <w:tc>
          <w:tcPr>
            <w:tcW w:w="4788" w:type="dxa"/>
          </w:tcPr>
          <w:p w14:paraId="641894ED" w14:textId="7D02D0B8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Person Interviewed:</w:t>
            </w:r>
            <w:ins w:id="0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" w:author="xavier caldwell" w:date="2022-04-13T09:33:00Z">
              <w:r w:rsidR="004A47FF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Taylor</w:t>
              </w:r>
            </w:ins>
            <w:ins w:id="2" w:author="xavier caldwell" w:date="2022-04-13T10:04:00Z">
              <w:r w:rsidR="0013462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Harris</w:t>
              </w:r>
            </w:ins>
          </w:p>
        </w:tc>
        <w:tc>
          <w:tcPr>
            <w:tcW w:w="4788" w:type="dxa"/>
          </w:tcPr>
          <w:p w14:paraId="1E16460E" w14:textId="0210726E" w:rsidR="00644154" w:rsidRDefault="00644154" w:rsidP="000033BF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 xml:space="preserve">Interviewer: </w:t>
            </w:r>
            <w:ins w:id="3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Xavier Caldwell</w:t>
              </w:r>
            </w:ins>
          </w:p>
        </w:tc>
      </w:tr>
      <w:tr w:rsidR="00644154" w14:paraId="48E313A4" w14:textId="77777777" w:rsidTr="000033BF">
        <w:tc>
          <w:tcPr>
            <w:tcW w:w="9576" w:type="dxa"/>
            <w:gridSpan w:val="2"/>
          </w:tcPr>
          <w:p w14:paraId="6EE6C19C" w14:textId="29E95F20" w:rsidR="00644154" w:rsidRPr="00FF2906" w:rsidRDefault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Purpose of Interview:</w:t>
            </w:r>
            <w:ins w:id="4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Get a feel for the perceived utility and expectations for PySoftExcel</w:t>
              </w:r>
            </w:ins>
          </w:p>
          <w:p w14:paraId="259E6706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31451B8B" w14:textId="77777777" w:rsidTr="000033BF">
        <w:tc>
          <w:tcPr>
            <w:tcW w:w="9576" w:type="dxa"/>
            <w:gridSpan w:val="2"/>
          </w:tcPr>
          <w:p w14:paraId="4A7558D6" w14:textId="4F19D695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Summary of Interview:</w:t>
            </w:r>
            <w:ins w:id="5" w:author="xavier caldwell" w:date="2022-04-12T17:13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The interviewer will ask the interviewee if this app is </w:t>
              </w:r>
            </w:ins>
            <w:ins w:id="6" w:author="xavier caldwell" w:date="2022-04-12T17:14:00Z">
              <w:r w:rsidR="00651F3B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generally</w:t>
              </w:r>
            </w:ins>
            <w:ins w:id="7" w:author="xavier caldwell" w:date="2022-04-12T17:15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useful, and that if it comes to fruition, what features are useful to include and</w:t>
              </w:r>
            </w:ins>
            <w:ins w:id="8" w:author="xavier caldwell" w:date="2022-04-12T17:19:00Z">
              <w:r w:rsidR="00FC7864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9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are more important</w:t>
              </w:r>
            </w:ins>
          </w:p>
          <w:p w14:paraId="12DDF6EA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8563B6F" w14:textId="77777777" w:rsidR="00644154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F32F5A7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06E9D2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64A0871" w14:textId="77777777" w:rsidTr="000033BF">
        <w:tc>
          <w:tcPr>
            <w:tcW w:w="9576" w:type="dxa"/>
            <w:gridSpan w:val="2"/>
          </w:tcPr>
          <w:p w14:paraId="60CCA097" w14:textId="03AF97D0" w:rsidR="00A05772" w:rsidDel="00A05772" w:rsidRDefault="00644154" w:rsidP="00644154">
            <w:pPr>
              <w:autoSpaceDE w:val="0"/>
              <w:autoSpaceDN w:val="0"/>
              <w:adjustRightInd w:val="0"/>
              <w:rPr>
                <w:del w:id="10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Open Items:</w:t>
            </w:r>
            <w:ins w:id="11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2" w:author="xavier caldwell" w:date="2022-04-12T17:21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Opinion on utility, </w:t>
              </w:r>
            </w:ins>
            <w:ins w:id="13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which features are important, which features to prioritize, collaborative space opinions,</w:t>
              </w:r>
            </w:ins>
            <w:ins w:id="14" w:author="xavier caldwell" w:date="2022-04-12T17:24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Opinions on a possible</w:t>
              </w:r>
            </w:ins>
            <w:ins w:id="15" w:author="xavier caldwell" w:date="2022-04-12T17:22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  <w:ins w:id="16" w:author="xavier caldwell" w:date="2022-04-12T17:23:00Z">
              <w:r w:rsidR="007558F7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Share feature</w:t>
              </w:r>
            </w:ins>
            <w:ins w:id="17" w:author="xavier caldwell" w:date="2022-04-12T17:27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. </w:t>
              </w:r>
            </w:ins>
            <w:ins w:id="18" w:author="xavier caldwell" w:date="2022-04-12T17:28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Opinion of what defines a friendly interface</w:t>
              </w:r>
            </w:ins>
          </w:p>
          <w:p w14:paraId="4FBCD984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19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AF183AF" w14:textId="77777777" w:rsidR="00644154" w:rsidDel="00A05772" w:rsidRDefault="00644154" w:rsidP="00644154">
            <w:pPr>
              <w:autoSpaceDE w:val="0"/>
              <w:autoSpaceDN w:val="0"/>
              <w:adjustRightInd w:val="0"/>
              <w:rPr>
                <w:del w:id="20" w:author="xavier caldwell" w:date="2022-04-12T17:2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E55852D" w14:textId="77777777" w:rsidR="00644154" w:rsidRPr="00FF2906" w:rsidRDefault="00644154" w:rsidP="00644154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Cs w:val="24"/>
              </w:rPr>
            </w:pPr>
          </w:p>
          <w:p w14:paraId="71E2D674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2FAF6BAC" w14:textId="77777777" w:rsidTr="000033BF">
        <w:tc>
          <w:tcPr>
            <w:tcW w:w="9576" w:type="dxa"/>
            <w:gridSpan w:val="2"/>
          </w:tcPr>
          <w:p w14:paraId="0132AAE6" w14:textId="59899805" w:rsidR="00644154" w:rsidDel="004A47FF" w:rsidRDefault="00644154" w:rsidP="004A47FF">
            <w:pPr>
              <w:rPr>
                <w:del w:id="21" w:author="xavier caldwell" w:date="2022-04-13T09:3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r w:rsidRPr="00FF2906"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  <w:t>Detailed Notes:</w:t>
            </w:r>
            <w:ins w:id="22" w:author="xavier caldwell" w:date="2022-04-12T17:25:00Z">
              <w:r w:rsidR="00A05772"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 xml:space="preserve"> </w:t>
              </w:r>
            </w:ins>
          </w:p>
          <w:p w14:paraId="0E99E823" w14:textId="416B44E8" w:rsidR="004A47FF" w:rsidRDefault="004A47FF" w:rsidP="004A47FF">
            <w:pPr>
              <w:rPr>
                <w:ins w:id="23" w:author="xavier caldwell" w:date="2022-04-13T09:37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B3F48FB" w14:textId="6D06166E" w:rsidR="004A47FF" w:rsidRDefault="004A47FF" w:rsidP="004A47FF">
            <w:pPr>
              <w:rPr>
                <w:ins w:id="24" w:author="xavier caldwell" w:date="2022-04-13T09:38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5" w:author="xavier caldwell" w:date="2022-04-13T09:37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Uses excel only a couple times a year, mo</w:t>
              </w:r>
            </w:ins>
            <w:ins w:id="26" w:author="xavier caldwell" w:date="2022-04-13T09:38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stly for budget planning and financing</w:t>
              </w:r>
            </w:ins>
          </w:p>
          <w:p w14:paraId="1D976988" w14:textId="7D25AC3A" w:rsidR="004A47FF" w:rsidRDefault="004A47FF" w:rsidP="004A47FF">
            <w:pPr>
              <w:rPr>
                <w:ins w:id="27" w:author="xavier caldwell" w:date="2022-04-13T09:41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28" w:author="xavier caldwell" w:date="2022-04-13T09:39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Sees lots of utility for the app, even if not using excel a lot</w:t>
              </w:r>
            </w:ins>
          </w:p>
          <w:p w14:paraId="03452774" w14:textId="144C93C9" w:rsidR="002152A2" w:rsidDel="004A47FF" w:rsidRDefault="004A47FF" w:rsidP="004A47FF">
            <w:pPr>
              <w:rPr>
                <w:del w:id="2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0" w:author="xavier caldwell" w:date="2022-04-13T09:41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Filtering/sorting is most important feature</w:t>
              </w:r>
            </w:ins>
            <w:ins w:id="31" w:author="xavier caldwell" w:date="2022-04-13T09:42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, alongside share</w:t>
              </w:r>
            </w:ins>
          </w:p>
          <w:p w14:paraId="58CE482F" w14:textId="58163691" w:rsidR="004A47FF" w:rsidRDefault="004A47FF" w:rsidP="004A47FF">
            <w:pPr>
              <w:rPr>
                <w:ins w:id="32" w:author="xavier caldwell" w:date="2022-04-13T09:43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7384E46" w14:textId="3266DD09" w:rsidR="004A47FF" w:rsidRDefault="004A47FF" w:rsidP="004A47FF">
            <w:pPr>
              <w:rPr>
                <w:ins w:id="33" w:author="xavier caldwell" w:date="2022-04-13T09:45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4" w:author="xavier caldwell" w:date="2022-04-13T09:43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Collaborative space is a go</w:t>
              </w:r>
            </w:ins>
          </w:p>
          <w:p w14:paraId="2F3A6183" w14:textId="4058B2D9" w:rsidR="0070488B" w:rsidRDefault="0070488B">
            <w:pPr>
              <w:rPr>
                <w:ins w:id="35" w:author="xavier caldwell" w:date="2022-04-13T09:43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  <w:ins w:id="36" w:author="xavier caldwell" w:date="2022-04-13T09:45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Friendly ui includes hover Tooltips, on mobile use a list option that expands out like the nav on bootstrap</w:t>
              </w:r>
            </w:ins>
            <w:ins w:id="37" w:author="xavier caldwell" w:date="2022-04-13T09:46:00Z">
              <w:r>
                <w:rPr>
                  <w:rFonts w:ascii="Arial Unicode MS" w:eastAsia="Arial Unicode MS" w:hAnsi="Arial Unicode MS" w:cs="Arial Unicode MS"/>
                  <w:b/>
                  <w:bCs/>
                  <w:szCs w:val="24"/>
                </w:rPr>
                <w:t>, alongside a quick 5 minute tutorial on first use</w:t>
              </w:r>
            </w:ins>
          </w:p>
          <w:p w14:paraId="2B54ACA4" w14:textId="23E324AF" w:rsidR="00644154" w:rsidDel="002152A2" w:rsidRDefault="00644154">
            <w:pPr>
              <w:rPr>
                <w:del w:id="38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A6FCB55" w14:textId="5C031C2C" w:rsidR="00644154" w:rsidDel="002152A2" w:rsidRDefault="00644154">
            <w:pPr>
              <w:rPr>
                <w:del w:id="39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DD86377" w14:textId="7E5CB293" w:rsidR="00644154" w:rsidDel="002152A2" w:rsidRDefault="00644154">
            <w:pPr>
              <w:rPr>
                <w:del w:id="40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16CBDD2" w14:textId="453BB580" w:rsidR="00644154" w:rsidDel="002152A2" w:rsidRDefault="00644154">
            <w:pPr>
              <w:rPr>
                <w:del w:id="41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3BB0937" w14:textId="1EAED255" w:rsidR="00644154" w:rsidDel="002152A2" w:rsidRDefault="00644154">
            <w:pPr>
              <w:rPr>
                <w:del w:id="42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95D5A59" w14:textId="33C7D0C2" w:rsidR="00644154" w:rsidDel="002152A2" w:rsidRDefault="00644154">
            <w:pPr>
              <w:rPr>
                <w:del w:id="43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1D5FDA3B" w14:textId="13A08011" w:rsidR="00644154" w:rsidDel="002152A2" w:rsidRDefault="00644154">
            <w:pPr>
              <w:rPr>
                <w:del w:id="44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0143D15E" w14:textId="0F5DBAA2" w:rsidR="00644154" w:rsidDel="002152A2" w:rsidRDefault="00644154">
            <w:pPr>
              <w:rPr>
                <w:del w:id="45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1C3C503" w14:textId="19CDA402" w:rsidR="00644154" w:rsidDel="002152A2" w:rsidRDefault="00644154">
            <w:pPr>
              <w:rPr>
                <w:del w:id="46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E69D0F7" w14:textId="01199B53" w:rsidR="00644154" w:rsidDel="002152A2" w:rsidRDefault="00644154">
            <w:pPr>
              <w:rPr>
                <w:del w:id="47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C828701" w14:textId="4E687447" w:rsidR="00644154" w:rsidDel="002152A2" w:rsidRDefault="00644154">
            <w:pPr>
              <w:rPr>
                <w:del w:id="48" w:author="xavier caldwell" w:date="2022-04-12T17:39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66822FEA" w14:textId="75ABC3F6" w:rsidR="00644154" w:rsidDel="004A47FF" w:rsidRDefault="00644154">
            <w:pPr>
              <w:rPr>
                <w:del w:id="49" w:author="xavier caldwell" w:date="2022-04-13T09:36:00Z"/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2B751C45" w14:textId="77777777" w:rsidR="00644154" w:rsidRDefault="00644154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46CA4AFF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59AC00DC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b/>
                <w:bCs/>
                <w:szCs w:val="24"/>
              </w:rPr>
            </w:pPr>
          </w:p>
          <w:p w14:paraId="36A9EB2A" w14:textId="77777777" w:rsidR="00644154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  <w:u w:val="single"/>
              </w:rPr>
            </w:pPr>
          </w:p>
        </w:tc>
      </w:tr>
      <w:tr w:rsidR="00644154" w14:paraId="7925E125" w14:textId="77777777" w:rsidTr="000033BF">
        <w:tc>
          <w:tcPr>
            <w:tcW w:w="9576" w:type="dxa"/>
            <w:gridSpan w:val="2"/>
          </w:tcPr>
          <w:p w14:paraId="77C26EE9" w14:textId="650E1854" w:rsidR="00644154" w:rsidRPr="000033BF" w:rsidRDefault="00644154" w:rsidP="000033BF">
            <w:pPr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 w:rsidRPr="000033BF"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Interview Notes Approved by: </w:t>
            </w:r>
            <w:ins w:id="50" w:author="xavier caldwell" w:date="2022-04-12T17:20:00Z">
              <w:r w:rsidR="007558F7">
                <w:rPr>
                  <w:rFonts w:ascii="Arial Unicode MS" w:eastAsia="Arial Unicode MS" w:hAnsi="Arial Unicode MS" w:cs="Arial Unicode MS"/>
                  <w:sz w:val="20"/>
                  <w:szCs w:val="24"/>
                </w:rPr>
                <w:t>Yo Mama</w:t>
              </w:r>
            </w:ins>
          </w:p>
        </w:tc>
      </w:tr>
    </w:tbl>
    <w:p w14:paraId="3D3B3610" w14:textId="77777777" w:rsidR="00FF2906" w:rsidRPr="00FF2906" w:rsidRDefault="00FF2906" w:rsidP="000033BF">
      <w:pPr>
        <w:jc w:val="center"/>
        <w:rPr>
          <w:rFonts w:ascii="Arial Unicode MS" w:eastAsia="Arial Unicode MS" w:hAnsi="Arial Unicode MS" w:cs="Arial Unicode MS"/>
          <w:szCs w:val="24"/>
          <w:u w:val="single"/>
        </w:rPr>
      </w:pPr>
    </w:p>
    <w:sectPr w:rsidR="00FF2906" w:rsidRPr="00FF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avier caldwell">
    <w15:presenceInfo w15:providerId="Windows Live" w15:userId="135e3fd7bbc9e6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06"/>
    <w:rsid w:val="000033BF"/>
    <w:rsid w:val="00134627"/>
    <w:rsid w:val="002152A2"/>
    <w:rsid w:val="002474AE"/>
    <w:rsid w:val="003750D3"/>
    <w:rsid w:val="004A47FF"/>
    <w:rsid w:val="00644154"/>
    <w:rsid w:val="00651F3B"/>
    <w:rsid w:val="0070488B"/>
    <w:rsid w:val="007558F7"/>
    <w:rsid w:val="00933646"/>
    <w:rsid w:val="00946D64"/>
    <w:rsid w:val="009616FD"/>
    <w:rsid w:val="00A05772"/>
    <w:rsid w:val="00A0667F"/>
    <w:rsid w:val="00AB7A97"/>
    <w:rsid w:val="00BE603F"/>
    <w:rsid w:val="00F84F8F"/>
    <w:rsid w:val="00FC7864"/>
    <w:rsid w:val="00FF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9B269"/>
  <w15:docId w15:val="{CAD7D31B-C19F-4E62-912A-0BC890C3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D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4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Thorp, Hannah - Hoboken</dc:creator>
  <cp:lastModifiedBy>xavier caldwell</cp:lastModifiedBy>
  <cp:revision>4</cp:revision>
  <dcterms:created xsi:type="dcterms:W3CDTF">2022-04-13T15:33:00Z</dcterms:created>
  <dcterms:modified xsi:type="dcterms:W3CDTF">2022-04-13T16:04:00Z</dcterms:modified>
</cp:coreProperties>
</file>
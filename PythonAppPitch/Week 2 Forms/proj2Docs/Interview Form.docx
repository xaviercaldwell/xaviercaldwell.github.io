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4154" w14:paraId="578A4786" w14:textId="77777777" w:rsidTr="000033BF">
        <w:tc>
          <w:tcPr>
            <w:tcW w:w="4788" w:type="dxa"/>
          </w:tcPr>
          <w:p w14:paraId="641894ED" w14:textId="50737C2D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Person Interviewed:</w:t>
            </w:r>
            <w:ins w:id="0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" w:author="xavier caldwell" w:date="2022-04-12T17:25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Theoretical guy</w:t>
              </w:r>
            </w:ins>
          </w:p>
        </w:tc>
        <w:tc>
          <w:tcPr>
            <w:tcW w:w="4788" w:type="dxa"/>
          </w:tcPr>
          <w:p w14:paraId="1E16460E" w14:textId="0210726E" w:rsidR="00644154" w:rsidRDefault="00644154" w:rsidP="000033B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 xml:space="preserve">Interviewer: </w:t>
            </w:r>
            <w:ins w:id="2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Xavier Caldwell</w:t>
              </w:r>
            </w:ins>
          </w:p>
        </w:tc>
      </w:tr>
      <w:tr w:rsidR="00644154" w14:paraId="48E313A4" w14:textId="77777777" w:rsidTr="000033BF">
        <w:tc>
          <w:tcPr>
            <w:tcW w:w="9576" w:type="dxa"/>
            <w:gridSpan w:val="2"/>
          </w:tcPr>
          <w:p w14:paraId="6EE6C19C" w14:textId="29E95F20" w:rsidR="00644154" w:rsidRPr="00FF2906" w:rsidRDefault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Purpose of Interview:</w:t>
            </w:r>
            <w:ins w:id="3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Get a feel for the perceived utility and expectations for </w:t>
              </w:r>
              <w:proofErr w:type="spellStart"/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PySoftExcel</w:t>
              </w:r>
            </w:ins>
            <w:proofErr w:type="spellEnd"/>
          </w:p>
          <w:p w14:paraId="259E6706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31451B8B" w14:textId="77777777" w:rsidTr="000033BF">
        <w:tc>
          <w:tcPr>
            <w:tcW w:w="9576" w:type="dxa"/>
            <w:gridSpan w:val="2"/>
          </w:tcPr>
          <w:p w14:paraId="4A7558D6" w14:textId="4F19D695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Summary of Interview:</w:t>
            </w:r>
            <w:ins w:id="4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The interviewer will ask the interviewee if this app is </w:t>
              </w:r>
            </w:ins>
            <w:ins w:id="5" w:author="xavier caldwell" w:date="2022-04-12T17:14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generally</w:t>
              </w:r>
            </w:ins>
            <w:ins w:id="6" w:author="xavier caldwell" w:date="2022-04-12T17:15:00Z"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useful, and that if it comes to fruition, what features are useful to </w:t>
              </w:r>
              <w:proofErr w:type="gramStart"/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include</w:t>
              </w:r>
              <w:proofErr w:type="gramEnd"/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and</w:t>
              </w:r>
            </w:ins>
            <w:ins w:id="7" w:author="xavier caldwell" w:date="2022-04-12T17:19:00Z"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8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which are more important</w:t>
              </w:r>
            </w:ins>
          </w:p>
          <w:p w14:paraId="12DDF6EA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8563B6F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F32F5A7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106E9D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264A0871" w14:textId="77777777" w:rsidTr="000033BF">
        <w:tc>
          <w:tcPr>
            <w:tcW w:w="9576" w:type="dxa"/>
            <w:gridSpan w:val="2"/>
          </w:tcPr>
          <w:p w14:paraId="60CCA097" w14:textId="03AF97D0" w:rsidR="00A05772" w:rsidDel="00A05772" w:rsidRDefault="00644154" w:rsidP="00644154">
            <w:pPr>
              <w:autoSpaceDE w:val="0"/>
              <w:autoSpaceDN w:val="0"/>
              <w:adjustRightInd w:val="0"/>
              <w:rPr>
                <w:del w:id="9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Open Items:</w:t>
            </w:r>
            <w:ins w:id="10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1" w:author="xavier caldwell" w:date="2022-04-12T17:21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Opinion on utility, </w:t>
              </w:r>
            </w:ins>
            <w:ins w:id="12" w:author="xavier caldwell" w:date="2022-04-12T17:22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which features are important, which features to prioritize, collaborative space opinions,</w:t>
              </w:r>
            </w:ins>
            <w:ins w:id="13" w:author="xavier caldwell" w:date="2022-04-12T17:24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Opinions on a possible</w:t>
              </w:r>
            </w:ins>
            <w:ins w:id="14" w:author="xavier caldwell" w:date="2022-04-12T17:22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5" w:author="xavier caldwell" w:date="2022-04-12T17:23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Share feature</w:t>
              </w:r>
            </w:ins>
            <w:ins w:id="16" w:author="xavier caldwell" w:date="2022-04-12T17:27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. </w:t>
              </w:r>
            </w:ins>
            <w:ins w:id="17" w:author="xavier caldwell" w:date="2022-04-12T17:28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Opinion of what defines a friendly interface</w:t>
              </w:r>
            </w:ins>
          </w:p>
          <w:p w14:paraId="4FBCD984" w14:textId="77777777" w:rsidR="00644154" w:rsidDel="00A05772" w:rsidRDefault="00644154" w:rsidP="00644154">
            <w:pPr>
              <w:autoSpaceDE w:val="0"/>
              <w:autoSpaceDN w:val="0"/>
              <w:adjustRightInd w:val="0"/>
              <w:rPr>
                <w:del w:id="18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1AF183AF" w14:textId="77777777" w:rsidR="00644154" w:rsidDel="00A05772" w:rsidRDefault="00644154" w:rsidP="00644154">
            <w:pPr>
              <w:autoSpaceDE w:val="0"/>
              <w:autoSpaceDN w:val="0"/>
              <w:adjustRightInd w:val="0"/>
              <w:rPr>
                <w:del w:id="19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E55852D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1E2D674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2FAF6BAC" w14:textId="77777777" w:rsidTr="000033BF">
        <w:tc>
          <w:tcPr>
            <w:tcW w:w="9576" w:type="dxa"/>
            <w:gridSpan w:val="2"/>
          </w:tcPr>
          <w:p w14:paraId="0132AAE6" w14:textId="1C8B775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Detailed Notes:</w:t>
            </w:r>
            <w:ins w:id="20" w:author="xavier caldwell" w:date="2022-04-12T17:25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(this is </w:t>
              </w:r>
              <w:proofErr w:type="spellStart"/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gonna</w:t>
              </w:r>
              <w:proofErr w:type="spellEnd"/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act like I </w:t>
              </w:r>
              <w:proofErr w:type="gramStart"/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actually conducted</w:t>
              </w:r>
              <w:proofErr w:type="gramEnd"/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an interview unlike the rest of the paper)</w:t>
              </w:r>
            </w:ins>
          </w:p>
          <w:p w14:paraId="0FD2F6D9" w14:textId="437429F8" w:rsidR="00644154" w:rsidRDefault="00A05772" w:rsidP="000033BF">
            <w:pPr>
              <w:rPr>
                <w:ins w:id="21" w:author="xavier caldwell" w:date="2022-04-12T17:27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2" w:author="xavier caldwell" w:date="2022-04-12T17:25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Interviewee’s main topic he took issue with is that </w:t>
              </w:r>
            </w:ins>
            <w:ins w:id="23" w:author="xavier caldwell" w:date="2022-04-12T17:26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“</w:t>
              </w:r>
            </w:ins>
            <w:ins w:id="24" w:author="xavier caldwell" w:date="2022-04-12T17:25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the utility of the app is nice, but </w:t>
              </w:r>
            </w:ins>
            <w:ins w:id="25" w:author="xavier caldwell" w:date="2022-04-12T17:26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what is stopping people who are good with excel from just putting the effort in without using the app anyways?” </w:t>
              </w:r>
            </w:ins>
          </w:p>
          <w:p w14:paraId="5A7AEC14" w14:textId="52DDF634" w:rsidR="00A05772" w:rsidRDefault="00A05772" w:rsidP="000033BF">
            <w:pPr>
              <w:rPr>
                <w:ins w:id="26" w:author="xavier caldwell" w:date="2022-04-12T17:35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7" w:author="xavier caldwell" w:date="2022-04-12T17:27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Interviewee thought the idea of quickly being able to </w:t>
              </w:r>
            </w:ins>
            <w:ins w:id="28" w:author="xavier caldwell" w:date="2022-04-12T17:28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get to a certain item and edit information associated with it was useful. </w:t>
              </w:r>
            </w:ins>
          </w:p>
          <w:p w14:paraId="283B002F" w14:textId="3DBFD46D" w:rsidR="002152A2" w:rsidRDefault="002152A2" w:rsidP="000033BF">
            <w:pPr>
              <w:rPr>
                <w:ins w:id="29" w:author="xavier caldwell" w:date="2022-04-12T17:36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0" w:author="xavier caldwell" w:date="2022-04-12T17:35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Interviewee thinks that a share option is useful</w:t>
              </w:r>
            </w:ins>
            <w:ins w:id="31" w:author="xavier caldwell" w:date="2022-04-12T17:36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, can email to their coworkers</w:t>
              </w:r>
            </w:ins>
          </w:p>
          <w:p w14:paraId="03452774" w14:textId="21D28272" w:rsidR="002152A2" w:rsidDel="002152A2" w:rsidRDefault="002152A2" w:rsidP="000033BF">
            <w:pPr>
              <w:rPr>
                <w:del w:id="32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3" w:author="xavier caldwell" w:date="2022-04-12T17:36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Interviewee doesn’t have a strong idea of what a useful UI looks like, just that they </w:t>
              </w:r>
            </w:ins>
            <w:ins w:id="34" w:author="xavier caldwell" w:date="2022-04-12T17:38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don’t want too many options on the screen at once to confuse them</w:t>
              </w:r>
            </w:ins>
          </w:p>
          <w:p w14:paraId="2B54ACA4" w14:textId="23E324AF" w:rsidR="00644154" w:rsidDel="002152A2" w:rsidRDefault="00644154" w:rsidP="000033BF">
            <w:pPr>
              <w:rPr>
                <w:del w:id="35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A6FCB55" w14:textId="5C031C2C" w:rsidR="00644154" w:rsidDel="002152A2" w:rsidRDefault="00644154" w:rsidP="000033BF">
            <w:pPr>
              <w:rPr>
                <w:del w:id="36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DD86377" w14:textId="7E5CB293" w:rsidR="00644154" w:rsidDel="002152A2" w:rsidRDefault="00644154" w:rsidP="000033BF">
            <w:pPr>
              <w:rPr>
                <w:del w:id="37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16CBDD2" w14:textId="453BB580" w:rsidR="00644154" w:rsidDel="002152A2" w:rsidRDefault="00644154" w:rsidP="000033BF">
            <w:pPr>
              <w:rPr>
                <w:del w:id="38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3BB0937" w14:textId="1EAED255" w:rsidR="00644154" w:rsidDel="002152A2" w:rsidRDefault="00644154" w:rsidP="000033BF">
            <w:pPr>
              <w:rPr>
                <w:del w:id="39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95D5A59" w14:textId="33C7D0C2" w:rsidR="00644154" w:rsidDel="002152A2" w:rsidRDefault="00644154" w:rsidP="000033BF">
            <w:pPr>
              <w:rPr>
                <w:del w:id="40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1D5FDA3B" w14:textId="13A08011" w:rsidR="00644154" w:rsidDel="002152A2" w:rsidRDefault="00644154" w:rsidP="000033BF">
            <w:pPr>
              <w:rPr>
                <w:del w:id="41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0143D15E" w14:textId="0F5DBAA2" w:rsidR="00644154" w:rsidDel="002152A2" w:rsidRDefault="00644154" w:rsidP="000033BF">
            <w:pPr>
              <w:rPr>
                <w:del w:id="42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1C3C503" w14:textId="19CDA402" w:rsidR="00644154" w:rsidDel="002152A2" w:rsidRDefault="00644154" w:rsidP="000033BF">
            <w:pPr>
              <w:rPr>
                <w:del w:id="43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E69D0F7" w14:textId="01199B53" w:rsidR="00644154" w:rsidDel="002152A2" w:rsidRDefault="00644154" w:rsidP="000033BF">
            <w:pPr>
              <w:rPr>
                <w:del w:id="44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C828701" w14:textId="4E687447" w:rsidR="00644154" w:rsidDel="002152A2" w:rsidRDefault="00644154" w:rsidP="000033BF">
            <w:pPr>
              <w:rPr>
                <w:del w:id="45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6822FE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B751C45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6CA4AF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9AC00DC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6A9EB2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7925E125" w14:textId="77777777" w:rsidTr="000033BF">
        <w:tc>
          <w:tcPr>
            <w:tcW w:w="9576" w:type="dxa"/>
            <w:gridSpan w:val="2"/>
          </w:tcPr>
          <w:p w14:paraId="77C26EE9" w14:textId="650E1854" w:rsidR="00644154" w:rsidRPr="000033BF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033BF"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Interview Notes Approved by: </w:t>
            </w:r>
            <w:proofErr w:type="spellStart"/>
            <w:ins w:id="46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sz w:val="20"/>
                  <w:szCs w:val="24"/>
                </w:rPr>
                <w:t>Yo</w:t>
              </w:r>
              <w:proofErr w:type="spellEnd"/>
              <w:r w:rsidR="007558F7">
                <w:rPr>
                  <w:rFonts w:ascii="Arial Unicode MS" w:eastAsia="Arial Unicode MS" w:hAnsi="Arial Unicode MS" w:cs="Arial Unicode MS"/>
                  <w:sz w:val="20"/>
                  <w:szCs w:val="24"/>
                </w:rPr>
                <w:t xml:space="preserve"> Mama</w:t>
              </w:r>
            </w:ins>
          </w:p>
        </w:tc>
      </w:tr>
    </w:tbl>
    <w:p w14:paraId="3D3B3610" w14:textId="77777777" w:rsidR="00FF2906" w:rsidRPr="00FF2906" w:rsidRDefault="00FF2906" w:rsidP="000033BF">
      <w:pPr>
        <w:jc w:val="center"/>
        <w:rPr>
          <w:rFonts w:ascii="Arial Unicode MS" w:eastAsia="Arial Unicode MS" w:hAnsi="Arial Unicode MS" w:cs="Arial Unicode MS"/>
          <w:szCs w:val="24"/>
          <w:u w:val="single"/>
        </w:rPr>
      </w:pPr>
    </w:p>
    <w:sectPr w:rsidR="00FF2906" w:rsidRPr="00FF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avier caldwell">
    <w15:presenceInfo w15:providerId="Windows Live" w15:userId="135e3fd7bbc9e6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906"/>
    <w:rsid w:val="000033BF"/>
    <w:rsid w:val="002152A2"/>
    <w:rsid w:val="002474AE"/>
    <w:rsid w:val="003750D3"/>
    <w:rsid w:val="00644154"/>
    <w:rsid w:val="00651F3B"/>
    <w:rsid w:val="007558F7"/>
    <w:rsid w:val="00933646"/>
    <w:rsid w:val="00946D64"/>
    <w:rsid w:val="009616FD"/>
    <w:rsid w:val="00A05772"/>
    <w:rsid w:val="00AB7A97"/>
    <w:rsid w:val="00BE603F"/>
    <w:rsid w:val="00F84F8F"/>
    <w:rsid w:val="00FC7864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B269"/>
  <w15:docId w15:val="{CAD7D31B-C19F-4E62-912A-0BC890C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xavier caldwell</cp:lastModifiedBy>
  <cp:revision>5</cp:revision>
  <dcterms:created xsi:type="dcterms:W3CDTF">2014-07-22T20:57:00Z</dcterms:created>
  <dcterms:modified xsi:type="dcterms:W3CDTF">2022-04-13T00:36:00Z</dcterms:modified>
</cp:coreProperties>
</file>
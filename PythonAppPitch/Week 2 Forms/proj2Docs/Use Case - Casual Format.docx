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756"/>
        <w:tblW w:w="10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15"/>
        <w:gridCol w:w="2810"/>
        <w:gridCol w:w="2679"/>
        <w:gridCol w:w="11"/>
      </w:tblGrid>
      <w:tr w:rsidR="00C86854" w14:paraId="592FC8E5" w14:textId="77777777" w:rsidTr="00C86854">
        <w:trPr>
          <w:trHeight w:val="461"/>
        </w:trPr>
        <w:tc>
          <w:tcPr>
            <w:tcW w:w="4815" w:type="dxa"/>
          </w:tcPr>
          <w:p w14:paraId="5EE665B4" w14:textId="0D42069C" w:rsidR="00C86854" w:rsidRPr="00DB0487" w:rsidRDefault="00C86854" w:rsidP="00BA19C5">
            <w:pPr>
              <w:spacing w:after="80"/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Use Case Name: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ins w:id="0" w:author="xavier caldwell" w:date="2022-04-12T15:14:00Z">
              <w:r w:rsidR="00640158">
                <w:rPr>
                  <w:rFonts w:ascii="Helvetica" w:hAnsi="Helvetica" w:cs="Helvetica"/>
                  <w:sz w:val="16"/>
                  <w:szCs w:val="16"/>
                </w:rPr>
                <w:t>Sort Spreadsheet by Column</w:t>
              </w:r>
            </w:ins>
          </w:p>
        </w:tc>
        <w:tc>
          <w:tcPr>
            <w:tcW w:w="2810" w:type="dxa"/>
            <w:shd w:val="clear" w:color="auto" w:fill="auto"/>
          </w:tcPr>
          <w:p w14:paraId="47D8984F" w14:textId="0CE4938C" w:rsidR="00C86854" w:rsidRPr="00DB0487" w:rsidRDefault="00C86854" w:rsidP="00BA19C5"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ID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: 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5B57FA72" w14:textId="4BA8BA86" w:rsidR="00C86854" w:rsidRPr="00DB0487" w:rsidRDefault="00C86854" w:rsidP="00BA19C5"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Priority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: </w:t>
            </w:r>
            <w:ins w:id="1" w:author="xavier caldwell" w:date="2022-04-12T15:15:00Z">
              <w:r w:rsidR="00640158">
                <w:rPr>
                  <w:rFonts w:ascii="Helvetica" w:hAnsi="Helvetica" w:cs="Helvetica"/>
                  <w:sz w:val="16"/>
                  <w:szCs w:val="16"/>
                </w:rPr>
                <w:t>high</w:t>
              </w:r>
            </w:ins>
          </w:p>
        </w:tc>
      </w:tr>
      <w:tr w:rsidR="00C86854" w14:paraId="028D76C3" w14:textId="77777777" w:rsidTr="00C86854">
        <w:trPr>
          <w:trHeight w:val="560"/>
        </w:trPr>
        <w:tc>
          <w:tcPr>
            <w:tcW w:w="10315" w:type="dxa"/>
            <w:gridSpan w:val="4"/>
          </w:tcPr>
          <w:p w14:paraId="193ADF19" w14:textId="353CD37B" w:rsidR="00C86854" w:rsidRPr="00DB0487" w:rsidRDefault="00C86854" w:rsidP="00BA19C5">
            <w:pPr>
              <w:spacing w:after="80"/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Actor: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ins w:id="2" w:author="xavier caldwell" w:date="2022-04-12T15:15:00Z">
              <w:r w:rsidR="00640158">
                <w:rPr>
                  <w:rFonts w:ascii="Helvetica" w:hAnsi="Helvetica" w:cs="Helvetica"/>
                  <w:sz w:val="16"/>
                  <w:szCs w:val="16"/>
                </w:rPr>
                <w:t>Standard user</w:t>
              </w:r>
            </w:ins>
          </w:p>
        </w:tc>
      </w:tr>
      <w:tr w:rsidR="00C86854" w14:paraId="2BC80B68" w14:textId="77777777" w:rsidTr="00C86854">
        <w:trPr>
          <w:trHeight w:val="1130"/>
        </w:trPr>
        <w:tc>
          <w:tcPr>
            <w:tcW w:w="10315" w:type="dxa"/>
            <w:gridSpan w:val="4"/>
          </w:tcPr>
          <w:p w14:paraId="282D929B" w14:textId="77777777" w:rsidR="00C86854" w:rsidRDefault="00C86854" w:rsidP="00C26FDE">
            <w:pPr>
              <w:autoSpaceDE w:val="0"/>
              <w:autoSpaceDN w:val="0"/>
              <w:adjustRightInd w:val="0"/>
              <w:spacing w:after="80" w:line="240" w:lineRule="auto"/>
              <w:rPr>
                <w:ins w:id="3" w:author="xavier caldwell" w:date="2022-04-12T15:17:00Z"/>
                <w:rFonts w:ascii="Helvetica" w:hAnsi="Helvetica" w:cs="Helvetica"/>
                <w:sz w:val="16"/>
                <w:szCs w:val="16"/>
              </w:rPr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Description: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</w:p>
          <w:p w14:paraId="0811BE8E" w14:textId="24B9D5EE" w:rsidR="00640158" w:rsidRPr="00DB0487" w:rsidRDefault="00640158" w:rsidP="00C26FDE">
            <w:pPr>
              <w:autoSpaceDE w:val="0"/>
              <w:autoSpaceDN w:val="0"/>
              <w:adjustRightInd w:val="0"/>
              <w:spacing w:after="80" w:line="240" w:lineRule="auto"/>
            </w:pPr>
            <w:ins w:id="4" w:author="xavier caldwell" w:date="2022-04-12T15:17:00Z">
              <w:r>
                <w:t>User wants to sort spreadsheet(s) by a certain value</w:t>
              </w:r>
            </w:ins>
          </w:p>
        </w:tc>
      </w:tr>
      <w:tr w:rsidR="00C86854" w14:paraId="09E58814" w14:textId="77777777" w:rsidTr="00C86854">
        <w:trPr>
          <w:trHeight w:val="701"/>
        </w:trPr>
        <w:tc>
          <w:tcPr>
            <w:tcW w:w="10315" w:type="dxa"/>
            <w:gridSpan w:val="4"/>
          </w:tcPr>
          <w:p w14:paraId="346A59A2" w14:textId="77777777" w:rsidR="00C86854" w:rsidRPr="00DB0487" w:rsidRDefault="00C86854" w:rsidP="00C86854">
            <w:pPr>
              <w:autoSpaceDE w:val="0"/>
              <w:autoSpaceDN w:val="0"/>
              <w:adjustRightInd w:val="0"/>
              <w:spacing w:after="80" w:line="240" w:lineRule="auto"/>
              <w:rPr>
                <w:rFonts w:ascii="Tekton-Bold" w:hAnsi="Tekton-Bold" w:cs="Tekton-Bold"/>
                <w:bCs/>
                <w:sz w:val="16"/>
                <w:szCs w:val="16"/>
              </w:rPr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Trigger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: </w:t>
            </w:r>
          </w:p>
          <w:p w14:paraId="6EFD63AB" w14:textId="48DAD227" w:rsidR="00C86854" w:rsidRPr="00DB0487" w:rsidRDefault="00C86854" w:rsidP="00C26FDE">
            <w:pPr>
              <w:spacing w:after="80"/>
            </w:pP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Type: </w:t>
            </w:r>
            <w:r w:rsidR="00A72EB5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ins w:id="5" w:author="xavier caldwell" w:date="2022-04-12T15:16:00Z">
              <w:r w:rsidR="00640158">
                <w:rPr>
                  <w:rFonts w:ascii="Helvetica" w:hAnsi="Helvetica" w:cs="Helvetica"/>
                  <w:sz w:val="16"/>
                  <w:szCs w:val="16"/>
                </w:rPr>
                <w:sym w:font="Wingdings" w:char="F0FE"/>
              </w:r>
            </w:ins>
            <w:del w:id="6" w:author="xavier caldwell" w:date="2022-04-12T15:16:00Z">
              <w:r w:rsidR="00990711" w:rsidDel="00640158">
                <w:rPr>
                  <w:rFonts w:ascii="Helvetica" w:hAnsi="Helvetica" w:cs="Helvetica"/>
                  <w:sz w:val="16"/>
                  <w:szCs w:val="16"/>
                </w:rPr>
                <w:sym w:font="Wingdings" w:char="F0A8"/>
              </w:r>
            </w:del>
            <w:r w:rsidR="00A72EB5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r w:rsidRPr="00DB0487">
              <w:rPr>
                <w:rFonts w:ascii="Tekton-Bold" w:hAnsi="Tekton-Bold" w:cs="Tekton-Bold"/>
                <w:bCs/>
                <w:sz w:val="16"/>
                <w:szCs w:val="16"/>
              </w:rPr>
              <w:t xml:space="preserve">External </w:t>
            </w:r>
            <w:r w:rsidR="00A72EB5">
              <w:rPr>
                <w:rFonts w:ascii="Tekton-Bold" w:hAnsi="Tekton-Bold" w:cs="Tekton-Bold"/>
                <w:bCs/>
                <w:sz w:val="16"/>
                <w:szCs w:val="16"/>
              </w:rPr>
              <w:t xml:space="preserve">   </w:t>
            </w:r>
            <w:r w:rsidR="00990711">
              <w:rPr>
                <w:rFonts w:ascii="Tekton-Bold" w:hAnsi="Tekton-Bold" w:cs="Tekton-Bold"/>
                <w:bCs/>
                <w:sz w:val="16"/>
                <w:szCs w:val="16"/>
              </w:rPr>
              <w:sym w:font="Wingdings" w:char="F0A8"/>
            </w:r>
            <w:r w:rsidR="00A72EB5">
              <w:rPr>
                <w:rFonts w:ascii="Tekton-Bold" w:hAnsi="Tekton-Bold" w:cs="Tekton-Bold"/>
                <w:bCs/>
                <w:sz w:val="16"/>
                <w:szCs w:val="16"/>
              </w:rPr>
              <w:t xml:space="preserve"> </w:t>
            </w:r>
            <w:r w:rsidRPr="00DB0487">
              <w:rPr>
                <w:rFonts w:ascii="Tekton-Bold" w:hAnsi="Tekton-Bold" w:cs="Tekton-Bold"/>
                <w:bCs/>
                <w:sz w:val="16"/>
                <w:szCs w:val="16"/>
              </w:rPr>
              <w:t>Temporal</w:t>
            </w:r>
          </w:p>
        </w:tc>
      </w:tr>
      <w:tr w:rsidR="00C86854" w14:paraId="5B447BE7" w14:textId="77777777" w:rsidTr="00C86854">
        <w:trPr>
          <w:trHeight w:val="1212"/>
        </w:trPr>
        <w:tc>
          <w:tcPr>
            <w:tcW w:w="10315" w:type="dxa"/>
            <w:gridSpan w:val="4"/>
          </w:tcPr>
          <w:p w14:paraId="45A2272E" w14:textId="775E0053" w:rsidR="00C86854" w:rsidRDefault="00C86854" w:rsidP="00C86854">
            <w:pPr>
              <w:autoSpaceDE w:val="0"/>
              <w:autoSpaceDN w:val="0"/>
              <w:adjustRightInd w:val="0"/>
              <w:spacing w:after="80" w:line="240" w:lineRule="auto"/>
              <w:rPr>
                <w:ins w:id="7" w:author="xavier caldwell" w:date="2022-04-12T15:17:00Z"/>
                <w:rFonts w:ascii="Helvetica" w:hAnsi="Helvetica" w:cs="Helvetica"/>
                <w:b/>
                <w:sz w:val="16"/>
                <w:szCs w:val="16"/>
              </w:rPr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Preconditions:</w:t>
            </w:r>
          </w:p>
          <w:p w14:paraId="6C3F5CF2" w14:textId="3DB9FBD1" w:rsidR="00640158" w:rsidRPr="00DB0487" w:rsidRDefault="00640158" w:rsidP="00C86854">
            <w:pPr>
              <w:autoSpaceDE w:val="0"/>
              <w:autoSpaceDN w:val="0"/>
              <w:adjustRightInd w:val="0"/>
              <w:spacing w:after="80" w:line="240" w:lineRule="auto"/>
              <w:rPr>
                <w:rFonts w:ascii="Helvetica" w:hAnsi="Helvetica" w:cs="Helvetica"/>
                <w:b/>
                <w:sz w:val="16"/>
                <w:szCs w:val="16"/>
              </w:rPr>
            </w:pPr>
            <w:ins w:id="8" w:author="xavier caldwell" w:date="2022-04-12T15:17:00Z">
              <w:r>
                <w:rPr>
                  <w:rFonts w:ascii="Helvetica" w:hAnsi="Helvetica" w:cs="Helvetica"/>
                  <w:b/>
                  <w:sz w:val="16"/>
                  <w:szCs w:val="16"/>
                </w:rPr>
                <w:t>User must have a spreadsheet with which to work with</w:t>
              </w:r>
            </w:ins>
            <w:ins w:id="9" w:author="xavier caldwell" w:date="2022-04-12T15:25:00Z">
              <w:r w:rsidR="00151A0F">
                <w:rPr>
                  <w:rFonts w:ascii="Helvetica" w:hAnsi="Helvetica" w:cs="Helvetica"/>
                  <w:b/>
                  <w:sz w:val="16"/>
                  <w:szCs w:val="16"/>
                </w:rPr>
                <w:t>, knowledge of how to utilize the web</w:t>
              </w:r>
            </w:ins>
          </w:p>
          <w:p w14:paraId="78C5E739" w14:textId="77777777" w:rsidR="00C86854" w:rsidRPr="00DB0487" w:rsidRDefault="00C86854" w:rsidP="00BA19C5">
            <w:pPr>
              <w:spacing w:after="80"/>
            </w:pPr>
          </w:p>
        </w:tc>
      </w:tr>
      <w:tr w:rsidR="00C86854" w14:paraId="2BCC0B6A" w14:textId="77777777" w:rsidTr="00C86854">
        <w:trPr>
          <w:gridAfter w:val="1"/>
          <w:wAfter w:w="11" w:type="dxa"/>
          <w:trHeight w:val="2567"/>
        </w:trPr>
        <w:tc>
          <w:tcPr>
            <w:tcW w:w="10304" w:type="dxa"/>
            <w:gridSpan w:val="3"/>
          </w:tcPr>
          <w:p w14:paraId="6D52330B" w14:textId="77777777" w:rsidR="00C86854" w:rsidRPr="00C86854" w:rsidRDefault="00C86854" w:rsidP="00C86854">
            <w:pPr>
              <w:autoSpaceDE w:val="0"/>
              <w:autoSpaceDN w:val="0"/>
              <w:adjustRightInd w:val="0"/>
              <w:spacing w:after="80" w:line="240" w:lineRule="auto"/>
              <w:rPr>
                <w:rFonts w:cs="Helvetica"/>
                <w:b/>
                <w:sz w:val="20"/>
              </w:rPr>
            </w:pPr>
            <w:r w:rsidRPr="00C86854">
              <w:rPr>
                <w:rFonts w:cs="Helvetica"/>
                <w:b/>
                <w:sz w:val="20"/>
              </w:rPr>
              <w:t>Normal Course: Information for Steps:</w:t>
            </w:r>
          </w:p>
          <w:p w14:paraId="057D1CF1" w14:textId="2606740C" w:rsidR="00C86854" w:rsidRPr="00DB0487" w:rsidRDefault="00151A0F" w:rsidP="00C86854">
            <w:pPr>
              <w:autoSpaceDE w:val="0"/>
              <w:autoSpaceDN w:val="0"/>
              <w:adjustRightInd w:val="0"/>
              <w:spacing w:after="80" w:line="240" w:lineRule="auto"/>
            </w:pPr>
            <w:ins w:id="10" w:author="xavier caldwell" w:date="2022-04-12T15:26:00Z">
              <w:r>
                <w:t xml:space="preserve">Standard user (ex. Office worker) wants to sort their spreadsheets quickly by a few different filters. They </w:t>
              </w:r>
            </w:ins>
            <w:ins w:id="11" w:author="xavier caldwell" w:date="2022-04-12T15:27:00Z">
              <w:r>
                <w:t>first upload their file through the site’s upload button, and go to edit it. They first filter by employees with disability</w:t>
              </w:r>
            </w:ins>
            <w:ins w:id="12" w:author="xavier caldwell" w:date="2022-04-12T15:28:00Z">
              <w:r>
                <w:t xml:space="preserve"> using the “selection” dropdown</w:t>
              </w:r>
            </w:ins>
            <w:ins w:id="13" w:author="xavier caldwell" w:date="2022-04-12T15:27:00Z">
              <w:r>
                <w:t xml:space="preserve">, and then </w:t>
              </w:r>
            </w:ins>
            <w:ins w:id="14" w:author="xavier caldwell" w:date="2022-04-12T15:28:00Z">
              <w:r>
                <w:t xml:space="preserve">choose to </w:t>
              </w:r>
            </w:ins>
            <w:ins w:id="15" w:author="xavier caldwell" w:date="2022-04-12T15:27:00Z">
              <w:r>
                <w:t>sort</w:t>
              </w:r>
            </w:ins>
            <w:ins w:id="16" w:author="xavier caldwell" w:date="2022-04-12T15:28:00Z">
              <w:r>
                <w:t>, and then to do it</w:t>
              </w:r>
            </w:ins>
            <w:ins w:id="17" w:author="xavier caldwell" w:date="2022-04-12T15:27:00Z">
              <w:r>
                <w:t xml:space="preserve"> by wage</w:t>
              </w:r>
            </w:ins>
            <w:ins w:id="18" w:author="xavier caldwell" w:date="2022-04-12T15:28:00Z">
              <w:r>
                <w:t xml:space="preserve"> through the dropdown menus. </w:t>
              </w:r>
            </w:ins>
            <w:ins w:id="19" w:author="xavier caldwell" w:date="2022-04-12T15:29:00Z">
              <w:r>
                <w:t>They then are able to download their newly edited spreadsheet and check to make sure it did everything that it was supposed to, and are now done</w:t>
              </w:r>
            </w:ins>
          </w:p>
        </w:tc>
      </w:tr>
      <w:tr w:rsidR="00C86854" w14:paraId="68D7CBAA" w14:textId="77777777" w:rsidTr="00C86854">
        <w:trPr>
          <w:gridAfter w:val="1"/>
          <w:wAfter w:w="11" w:type="dxa"/>
          <w:trHeight w:val="1406"/>
        </w:trPr>
        <w:tc>
          <w:tcPr>
            <w:tcW w:w="10304" w:type="dxa"/>
            <w:gridSpan w:val="3"/>
          </w:tcPr>
          <w:p w14:paraId="4DDEAE62" w14:textId="77777777" w:rsidR="00C86854" w:rsidRPr="00DB0487" w:rsidRDefault="00C86854" w:rsidP="00C86854">
            <w:pPr>
              <w:autoSpaceDE w:val="0"/>
              <w:autoSpaceDN w:val="0"/>
              <w:adjustRightInd w:val="0"/>
              <w:spacing w:after="80" w:line="240" w:lineRule="auto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Postconditions:</w:t>
            </w:r>
          </w:p>
          <w:p w14:paraId="72D4CD60" w14:textId="6BBB4D1D" w:rsidR="00C86854" w:rsidRDefault="00151A0F" w:rsidP="00C86854">
            <w:pPr>
              <w:spacing w:after="80"/>
            </w:pPr>
            <w:ins w:id="20" w:author="xavier caldwell" w:date="2022-04-12T15:30:00Z">
              <w:r>
                <w:t>All quick “housekeeping” tasks are taken care of</w:t>
              </w:r>
              <w:r w:rsidR="004064A8">
                <w:t xml:space="preserve"> and no more appending is needed</w:t>
              </w:r>
            </w:ins>
          </w:p>
        </w:tc>
      </w:tr>
      <w:tr w:rsidR="00C86854" w14:paraId="08878B97" w14:textId="77777777" w:rsidTr="00C86854">
        <w:trPr>
          <w:gridAfter w:val="1"/>
          <w:wAfter w:w="11" w:type="dxa"/>
          <w:trHeight w:val="1831"/>
        </w:trPr>
        <w:tc>
          <w:tcPr>
            <w:tcW w:w="10304" w:type="dxa"/>
            <w:gridSpan w:val="3"/>
            <w:tcBorders>
              <w:bottom w:val="single" w:sz="4" w:space="0" w:color="auto"/>
            </w:tcBorders>
          </w:tcPr>
          <w:p w14:paraId="39AD3943" w14:textId="77777777" w:rsidR="00C86854" w:rsidRPr="00DB0487" w:rsidRDefault="00C86854" w:rsidP="00C86854">
            <w:pPr>
              <w:autoSpaceDE w:val="0"/>
              <w:autoSpaceDN w:val="0"/>
              <w:adjustRightInd w:val="0"/>
              <w:spacing w:after="80" w:line="240" w:lineRule="auto"/>
              <w:rPr>
                <w:rFonts w:ascii="Helvetica" w:hAnsi="Helvetica" w:cs="Helvetica"/>
                <w:sz w:val="16"/>
                <w:szCs w:val="16"/>
              </w:rPr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Exceptions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>:</w:t>
            </w:r>
          </w:p>
          <w:p w14:paraId="457A8686" w14:textId="4B4DAF41" w:rsidR="00C86854" w:rsidRDefault="004064A8" w:rsidP="00C86854">
            <w:pPr>
              <w:spacing w:after="80"/>
            </w:pPr>
            <w:ins w:id="21" w:author="xavier caldwell" w:date="2022-04-12T15:30:00Z">
              <w:r>
                <w:t xml:space="preserve">Extremely niche </w:t>
              </w:r>
            </w:ins>
            <w:ins w:id="22" w:author="xavier caldwell" w:date="2022-04-12T15:31:00Z">
              <w:r>
                <w:t xml:space="preserve">functions </w:t>
              </w:r>
            </w:ins>
            <w:ins w:id="23" w:author="xavier caldwell" w:date="2022-04-12T15:30:00Z">
              <w:r>
                <w:t xml:space="preserve">or selections that don’t match any patterns </w:t>
              </w:r>
            </w:ins>
            <w:ins w:id="24" w:author="xavier caldwell" w:date="2022-04-12T15:31:00Z">
              <w:r>
                <w:t xml:space="preserve">wont be easily completable, if at all. </w:t>
              </w:r>
            </w:ins>
          </w:p>
        </w:tc>
      </w:tr>
    </w:tbl>
    <w:p w14:paraId="5302C937" w14:textId="77777777" w:rsidR="008942E0" w:rsidRDefault="00347C96"/>
    <w:sectPr w:rsidR="008942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26A03" w14:textId="77777777" w:rsidR="00347C96" w:rsidRDefault="00347C96" w:rsidP="00C86854">
      <w:pPr>
        <w:spacing w:after="0" w:line="240" w:lineRule="auto"/>
      </w:pPr>
      <w:r>
        <w:separator/>
      </w:r>
    </w:p>
  </w:endnote>
  <w:endnote w:type="continuationSeparator" w:id="0">
    <w:p w14:paraId="20E914DE" w14:textId="77777777" w:rsidR="00347C96" w:rsidRDefault="00347C96" w:rsidP="00C86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kton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0877B" w14:textId="77777777" w:rsidR="00AA4BFE" w:rsidRDefault="00AA4B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98FF1" w14:textId="77777777" w:rsidR="00AA4BFE" w:rsidRDefault="00AA4B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875EF" w14:textId="77777777" w:rsidR="00AA4BFE" w:rsidRDefault="00AA4B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FE552" w14:textId="77777777" w:rsidR="00347C96" w:rsidRDefault="00347C96" w:rsidP="00C86854">
      <w:pPr>
        <w:spacing w:after="0" w:line="240" w:lineRule="auto"/>
      </w:pPr>
      <w:r>
        <w:separator/>
      </w:r>
    </w:p>
  </w:footnote>
  <w:footnote w:type="continuationSeparator" w:id="0">
    <w:p w14:paraId="47F54DCF" w14:textId="77777777" w:rsidR="00347C96" w:rsidRDefault="00347C96" w:rsidP="00C86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828FF" w14:textId="77777777" w:rsidR="00AA4BFE" w:rsidRDefault="00AA4B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29BC0" w14:textId="77777777" w:rsidR="00C86854" w:rsidRDefault="00C86854" w:rsidP="00C86854">
    <w:pPr>
      <w:pStyle w:val="Header"/>
    </w:pPr>
    <w:r>
      <w:t>Use Case</w:t>
    </w:r>
    <w:r w:rsidR="000B0BF0">
      <w:t xml:space="preserve">—Casual </w:t>
    </w:r>
    <w:del w:id="25" w:author="Rick DelVecchio" w:date="2019-10-30T14:38:00Z">
      <w:r w:rsidR="000B0BF0" w:rsidDel="00AA4BFE">
        <w:delText xml:space="preserve"> </w:delText>
      </w:r>
    </w:del>
    <w:r w:rsidR="000B0BF0">
      <w:t>F</w:t>
    </w:r>
    <w:r>
      <w:t>ormat</w:t>
    </w:r>
  </w:p>
  <w:p w14:paraId="423DF09D" w14:textId="77777777" w:rsidR="00C86854" w:rsidRDefault="00C868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D492A" w14:textId="77777777" w:rsidR="00AA4BFE" w:rsidRDefault="00AA4BFE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xavier caldwell">
    <w15:presenceInfo w15:providerId="Windows Live" w15:userId="135e3fd7bbc9e6dc"/>
  </w15:person>
  <w15:person w15:author="Rick DelVecchio">
    <w15:presenceInfo w15:providerId="AD" w15:userId="S-1-5-21-3353719144-4803272-1420983613-17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854"/>
    <w:rsid w:val="00042F59"/>
    <w:rsid w:val="00096309"/>
    <w:rsid w:val="000B0BF0"/>
    <w:rsid w:val="00102CA7"/>
    <w:rsid w:val="00151A0F"/>
    <w:rsid w:val="002474AE"/>
    <w:rsid w:val="00347C96"/>
    <w:rsid w:val="003750D3"/>
    <w:rsid w:val="004064A8"/>
    <w:rsid w:val="00464AFF"/>
    <w:rsid w:val="00640158"/>
    <w:rsid w:val="007444C7"/>
    <w:rsid w:val="007A5582"/>
    <w:rsid w:val="00933646"/>
    <w:rsid w:val="00990711"/>
    <w:rsid w:val="009F14B5"/>
    <w:rsid w:val="00A72EB5"/>
    <w:rsid w:val="00A74F89"/>
    <w:rsid w:val="00AA4BFE"/>
    <w:rsid w:val="00AE3134"/>
    <w:rsid w:val="00B03118"/>
    <w:rsid w:val="00B0552B"/>
    <w:rsid w:val="00B653D3"/>
    <w:rsid w:val="00BA19C5"/>
    <w:rsid w:val="00C26FDE"/>
    <w:rsid w:val="00C86854"/>
    <w:rsid w:val="00F84F8F"/>
    <w:rsid w:val="00FB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6B398"/>
  <w15:docId w15:val="{A0F1D635-59EC-483E-893C-215216FB7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8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6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854"/>
  </w:style>
  <w:style w:type="paragraph" w:styleId="Footer">
    <w:name w:val="footer"/>
    <w:basedOn w:val="Normal"/>
    <w:link w:val="FooterChar"/>
    <w:uiPriority w:val="99"/>
    <w:unhideWhenUsed/>
    <w:rsid w:val="00C86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854"/>
  </w:style>
  <w:style w:type="paragraph" w:styleId="BalloonText">
    <w:name w:val="Balloon Text"/>
    <w:basedOn w:val="Normal"/>
    <w:link w:val="BalloonTextChar"/>
    <w:uiPriority w:val="99"/>
    <w:semiHidden/>
    <w:unhideWhenUsed/>
    <w:rsid w:val="00BA1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9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02979-B9FC-497E-9FBE-1F9BA8F20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Thorp, Hannah - Hoboken</dc:creator>
  <cp:lastModifiedBy>xavier caldwell</cp:lastModifiedBy>
  <cp:revision>6</cp:revision>
  <dcterms:created xsi:type="dcterms:W3CDTF">2014-07-22T21:05:00Z</dcterms:created>
  <dcterms:modified xsi:type="dcterms:W3CDTF">2022-04-12T21:31:00Z</dcterms:modified>
</cp:coreProperties>
</file>